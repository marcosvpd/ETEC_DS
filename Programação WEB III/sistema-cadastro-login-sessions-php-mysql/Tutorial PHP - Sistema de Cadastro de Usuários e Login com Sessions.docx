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22A" w:rsidRPr="0013422A" w:rsidRDefault="00384552" w:rsidP="0013422A">
      <w:pPr>
        <w:numPr>
          <w:ilvl w:val="0"/>
          <w:numId w:val="3"/>
        </w:numPr>
        <w:pBdr>
          <w:bottom w:val="single" w:sz="6" w:space="2" w:color="DCDCDB"/>
        </w:pBdr>
        <w:shd w:val="clear" w:color="auto" w:fill="FFFFFF"/>
        <w:ind w:left="0" w:firstLine="0"/>
        <w:textAlignment w:val="baseline"/>
        <w:outlineLvl w:val="1"/>
        <w:rPr>
          <w:rFonts w:ascii="Helvetica" w:eastAsia="Times New Roman" w:hAnsi="Helvetica" w:cs="Helvetica"/>
          <w:color w:val="2C2C29"/>
          <w:spacing w:val="-15"/>
          <w:sz w:val="36"/>
          <w:szCs w:val="36"/>
        </w:rPr>
      </w:pPr>
      <w:r w:rsidRPr="0013422A">
        <w:rPr>
          <w:rFonts w:ascii="Helvetica" w:eastAsia="Times New Roman" w:hAnsi="Helvetica" w:cs="Helvetica"/>
          <w:color w:val="2C2C29"/>
          <w:spacing w:val="-15"/>
          <w:sz w:val="36"/>
          <w:szCs w:val="36"/>
          <w:lang w:val="en-US"/>
        </w:rPr>
        <w:fldChar w:fldCharType="begin"/>
      </w:r>
      <w:r w:rsidR="0013422A" w:rsidRPr="0013422A">
        <w:rPr>
          <w:rFonts w:ascii="Helvetica" w:eastAsia="Times New Roman" w:hAnsi="Helvetica" w:cs="Helvetica"/>
          <w:color w:val="2C2C29"/>
          <w:spacing w:val="-15"/>
          <w:sz w:val="36"/>
          <w:szCs w:val="36"/>
        </w:rPr>
        <w:instrText xml:space="preserve"> HYPERLINK "http://www.sistemabasico.com.br/2007/12/07/tutorial-php-sistema-cadastro-usuarios-login-sessions/" \o "Tutorial PHP – Sistema de Cadastro de Usuários e Login com Sessions" </w:instrText>
      </w:r>
      <w:r w:rsidRPr="0013422A">
        <w:rPr>
          <w:rFonts w:ascii="Helvetica" w:eastAsia="Times New Roman" w:hAnsi="Helvetica" w:cs="Helvetica"/>
          <w:color w:val="2C2C29"/>
          <w:spacing w:val="-15"/>
          <w:sz w:val="36"/>
          <w:szCs w:val="36"/>
          <w:lang w:val="en-US"/>
        </w:rPr>
        <w:fldChar w:fldCharType="separate"/>
      </w:r>
      <w:r w:rsidR="0013422A" w:rsidRPr="0013422A">
        <w:rPr>
          <w:rFonts w:ascii="Helvetica" w:eastAsia="Times New Roman" w:hAnsi="Helvetica" w:cs="Helvetica"/>
          <w:b/>
          <w:bCs/>
          <w:color w:val="CC4B4B"/>
          <w:spacing w:val="-15"/>
          <w:sz w:val="36"/>
          <w:szCs w:val="36"/>
        </w:rPr>
        <w:t xml:space="preserve">Tutorial PHP – Sistema de Cadastro de Usuários e </w:t>
      </w:r>
      <w:proofErr w:type="spellStart"/>
      <w:r w:rsidR="0013422A" w:rsidRPr="0013422A">
        <w:rPr>
          <w:rFonts w:ascii="Helvetica" w:eastAsia="Times New Roman" w:hAnsi="Helvetica" w:cs="Helvetica"/>
          <w:b/>
          <w:bCs/>
          <w:color w:val="CC4B4B"/>
          <w:spacing w:val="-15"/>
          <w:sz w:val="36"/>
          <w:szCs w:val="36"/>
        </w:rPr>
        <w:t>Login</w:t>
      </w:r>
      <w:proofErr w:type="spellEnd"/>
      <w:r w:rsidR="0013422A" w:rsidRPr="0013422A">
        <w:rPr>
          <w:rFonts w:ascii="Helvetica" w:eastAsia="Times New Roman" w:hAnsi="Helvetica" w:cs="Helvetica"/>
          <w:b/>
          <w:bCs/>
          <w:color w:val="CC4B4B"/>
          <w:spacing w:val="-15"/>
          <w:sz w:val="36"/>
          <w:szCs w:val="36"/>
        </w:rPr>
        <w:t xml:space="preserve"> com </w:t>
      </w:r>
      <w:proofErr w:type="spellStart"/>
      <w:r w:rsidR="0013422A" w:rsidRPr="0013422A">
        <w:rPr>
          <w:rFonts w:ascii="Helvetica" w:eastAsia="Times New Roman" w:hAnsi="Helvetica" w:cs="Helvetica"/>
          <w:b/>
          <w:bCs/>
          <w:color w:val="CC4B4B"/>
          <w:spacing w:val="-15"/>
          <w:sz w:val="36"/>
          <w:szCs w:val="36"/>
        </w:rPr>
        <w:t>Sessions</w:t>
      </w:r>
      <w:proofErr w:type="spellEnd"/>
      <w:r w:rsidRPr="0013422A">
        <w:rPr>
          <w:rFonts w:ascii="Helvetica" w:eastAsia="Times New Roman" w:hAnsi="Helvetica" w:cs="Helvetica"/>
          <w:color w:val="2C2C29"/>
          <w:spacing w:val="-15"/>
          <w:sz w:val="36"/>
          <w:szCs w:val="36"/>
          <w:lang w:val="en-US"/>
        </w:rPr>
        <w:fldChar w:fldCharType="end"/>
      </w:r>
    </w:p>
    <w:p w:rsidR="0013422A" w:rsidRPr="0013422A" w:rsidRDefault="0013422A" w:rsidP="0013422A">
      <w:pPr>
        <w:ind w:firstLine="0"/>
        <w:textAlignment w:val="baseline"/>
        <w:rPr>
          <w:ins w:id="0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2C2C29"/>
          <w:sz w:val="17"/>
          <w:szCs w:val="17"/>
          <w:lang w:val="en-US"/>
        </w:rPr>
        <w:drawing>
          <wp:inline distT="0" distB="0" distL="0" distR="0">
            <wp:extent cx="9525" cy="9525"/>
            <wp:effectExtent l="19050" t="0" r="9525" b="0"/>
            <wp:docPr id="1" name="Imagem 1" descr="http://www.sistemabasico.com.br/ad/www/delivery/lg.php?bannerid=5&amp;campaignid=4&amp;zoneid=4&amp;loc=1&amp;referer=http%3A%2F%2Fwww.sistemabasico.com.br%2F2007%2F12%2F07%2Ftutorial-php-sistema-cadastro-usuarios-login-sessions%2F&amp;cb=8fcc900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stemabasico.com.br/ad/www/delivery/lg.php?bannerid=5&amp;campaignid=4&amp;zoneid=4&amp;loc=1&amp;referer=http%3A%2F%2Fwww.sistemabasico.com.br%2F2007%2F12%2F07%2Ftutorial-php-sistema-cadastro-usuarios-login-sessions%2F&amp;cb=8fcc9000d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22A" w:rsidRPr="0013422A" w:rsidRDefault="0013422A" w:rsidP="0013422A">
      <w:pPr>
        <w:ind w:firstLine="0"/>
        <w:textAlignment w:val="baseline"/>
        <w:rPr>
          <w:ins w:id="1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2C2C29"/>
          <w:sz w:val="17"/>
          <w:szCs w:val="17"/>
          <w:lang w:val="en-US"/>
        </w:rPr>
        <w:drawing>
          <wp:inline distT="0" distB="0" distL="0" distR="0">
            <wp:extent cx="9525" cy="9525"/>
            <wp:effectExtent l="19050" t="0" r="9525" b="0"/>
            <wp:docPr id="2" name="Imagem 2" descr="http://www.sistemabasico.com.br/ad/www/delivery/lg.php?bannerid=4&amp;campaignid=4&amp;zoneid=5&amp;loc=1&amp;referer=http%3A%2F%2Fwww.sistemabasico.com.br%2F2007%2F12%2F07%2Ftutorial-php-sistema-cadastro-usuarios-login-sessions%2F&amp;cb=7a31d83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stemabasico.com.br/ad/www/delivery/lg.php?bannerid=4&amp;campaignid=4&amp;zoneid=5&amp;loc=1&amp;referer=http%3A%2F%2Fwww.sistemabasico.com.br%2F2007%2F12%2F07%2Ftutorial-php-sistema-cadastro-usuarios-login-sessions%2F&amp;cb=7a31d83cd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22A" w:rsidRPr="0013422A" w:rsidRDefault="0013422A" w:rsidP="0013422A">
      <w:pPr>
        <w:ind w:firstLine="0"/>
        <w:textAlignment w:val="baseline"/>
        <w:rPr>
          <w:ins w:id="2" w:author="Unknown"/>
          <w:rFonts w:ascii="Tahoma" w:eastAsia="Times New Roman" w:hAnsi="Tahoma" w:cs="Tahoma"/>
          <w:color w:val="2C2C29"/>
          <w:sz w:val="20"/>
          <w:szCs w:val="20"/>
        </w:rPr>
      </w:pPr>
      <w:ins w:id="3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Gostaria de deixar entendido que não é minha intenção utilizar métodos complexos,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</w:instrTex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r w:rsidRPr="0013422A">
          <w:rPr>
            <w:rFonts w:ascii="Tahoma" w:eastAsia="Times New Roman" w:hAnsi="Tahoma" w:cs="Tahoma"/>
            <w:color w:val="666666"/>
            <w:sz w:val="20"/>
            <w:u w:val="single"/>
          </w:rPr>
          <w:t>programação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PHP de nível intermediário/avançado, tento apenas passar o conhecimento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básico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para a construção de um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simples </w:t>
        </w:r>
        <w:r w:rsidR="00384552"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fldChar w:fldCharType="begin"/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instrText xml:space="preserve"> HYPERLINK "http://www.sistemabasico.com.br/2007/12/07/tutorial-php-sistema-cadastro-usuarios-login-sessions/" </w:instrText>
        </w:r>
        <w:r w:rsidR="00384552"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fldChar w:fldCharType="separate"/>
        </w:r>
        <w:r w:rsidRPr="0013422A">
          <w:rPr>
            <w:rFonts w:ascii="Tahoma" w:eastAsia="Times New Roman" w:hAnsi="Tahoma" w:cs="Tahoma"/>
            <w:b/>
            <w:bCs/>
            <w:color w:val="666666"/>
            <w:sz w:val="20"/>
            <w:u w:val="single"/>
          </w:rPr>
          <w:t>sistema</w:t>
        </w:r>
        <w:r w:rsidR="00384552"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fldChar w:fldCharType="end"/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 xml:space="preserve"> de cadastro e </w:t>
        </w:r>
        <w:proofErr w:type="spellStart"/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login</w:t>
        </w:r>
        <w:proofErr w:type="spellEnd"/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 xml:space="preserve"> utilizando sessions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e banco de dados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proofErr w:type="gramStart"/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MySQL</w:t>
        </w:r>
        <w:proofErr w:type="gramEnd"/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e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md5()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  para senhas, onde também será possível atribuir diferentes níveis de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</w:instrTex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r w:rsidRPr="0013422A">
          <w:rPr>
            <w:rFonts w:ascii="Tahoma" w:eastAsia="Times New Roman" w:hAnsi="Tahoma" w:cs="Tahoma"/>
            <w:color w:val="666666"/>
            <w:sz w:val="20"/>
            <w:u w:val="single"/>
          </w:rPr>
          <w:t>acesso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à páginas restritas e a possibilidade do usuário solicitar a criação de nova senha quando esta se perde ou é esquecida.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Obs.: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Não aconselho a utilizar o método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"Copiar/Colar"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  com os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</w:instrTex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r w:rsidRPr="0013422A">
          <w:rPr>
            <w:rFonts w:ascii="Tahoma" w:eastAsia="Times New Roman" w:hAnsi="Tahoma" w:cs="Tahoma"/>
            <w:color w:val="666666"/>
            <w:sz w:val="20"/>
            <w:u w:val="single"/>
          </w:rPr>
          <w:t>códigos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aqui apresentados e sim digita-los, linha por linha com muita atenção, assim o aproveitamento será bem maior, porém se alguém quiser os arquivos para abrir em seu editor, os mesmos estão compactados em pasta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.zip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no final deste tutorial.</w:t>
        </w:r>
      </w:ins>
    </w:p>
    <w:p w:rsidR="0013422A" w:rsidRPr="0013422A" w:rsidRDefault="00384552" w:rsidP="0013422A">
      <w:pPr>
        <w:shd w:val="clear" w:color="auto" w:fill="FFFFFF"/>
        <w:ind w:firstLine="0"/>
        <w:textAlignment w:val="baseline"/>
        <w:rPr>
          <w:ins w:id="4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5" w:author="Unknown">
        <w:r w:rsidRPr="00384552">
          <w:rPr>
            <w:rFonts w:ascii="Tahoma" w:eastAsia="Times New Roman" w:hAnsi="Tahoma" w:cs="Tahoma"/>
            <w:color w:val="2C2C29"/>
            <w:sz w:val="17"/>
            <w:szCs w:val="17"/>
            <w:lang w:val="en-US"/>
          </w:rPr>
          <w:pict>
            <v:rect id="_x0000_i1025" style="width:0;height:.75pt" o:hralign="center" o:hrstd="t" o:hrnoshade="t" o:hr="t" fillcolor="#dcdcdb" stroked="f"/>
          </w:pict>
        </w:r>
      </w:ins>
    </w:p>
    <w:p w:rsidR="0013422A" w:rsidRPr="0013422A" w:rsidRDefault="0013422A" w:rsidP="0013422A">
      <w:pPr>
        <w:ind w:firstLine="0"/>
        <w:textAlignment w:val="baseline"/>
        <w:rPr>
          <w:ins w:id="6" w:author="Unknown"/>
          <w:rFonts w:ascii="Tahoma" w:eastAsia="Times New Roman" w:hAnsi="Tahoma" w:cs="Tahoma"/>
          <w:color w:val="2C2C29"/>
          <w:sz w:val="20"/>
          <w:szCs w:val="20"/>
        </w:rPr>
      </w:pPr>
      <w:ins w:id="7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Trabalharemos com os seguintes arquivos:</w:t>
        </w:r>
      </w:ins>
    </w:p>
    <w:p w:rsidR="0013422A" w:rsidRPr="0013422A" w:rsidRDefault="0013422A" w:rsidP="0013422A">
      <w:pPr>
        <w:spacing w:before="15" w:after="225"/>
        <w:ind w:firstLine="0"/>
        <w:textAlignment w:val="baseline"/>
        <w:rPr>
          <w:ins w:id="8" w:author="Unknown"/>
          <w:rFonts w:ascii="Tahoma" w:eastAsia="Times New Roman" w:hAnsi="Tahoma" w:cs="Tahoma"/>
          <w:color w:val="2C2C29"/>
          <w:sz w:val="20"/>
          <w:szCs w:val="20"/>
        </w:rPr>
      </w:pPr>
      <w:ins w:id="9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 </w:t>
        </w:r>
      </w:ins>
    </w:p>
    <w:p w:rsidR="0013422A" w:rsidRPr="0013422A" w:rsidRDefault="00384552" w:rsidP="0013422A">
      <w:pPr>
        <w:ind w:firstLine="0"/>
        <w:textAlignment w:val="baseline"/>
        <w:rPr>
          <w:ins w:id="10" w:author="Unknown"/>
          <w:rFonts w:ascii="Tahoma" w:eastAsia="Times New Roman" w:hAnsi="Tahoma" w:cs="Tahoma"/>
          <w:color w:val="2C2C29"/>
          <w:sz w:val="20"/>
          <w:szCs w:val="20"/>
        </w:rPr>
      </w:pPr>
      <w:ins w:id="11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"banco-de-dados-mysql" \o "banco-de-dados-mysql"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proofErr w:type="gram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bancodedados</w:t>
        </w:r>
        <w:proofErr w:type="spellEnd"/>
        <w:proofErr w:type="gram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sql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"conexao-com-banco-de-dados-mysql"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config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"formulario-de-cadastro"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formulario_cadastro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"executando-o-cadastro-no-banco-de-dados-mysql"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cadastrar.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"confirmando-o-cadastro-por-email"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gram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ativar</w:t>
        </w:r>
        <w:proofErr w:type="gram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"formulario-de-login-no-sistema-de-cadastro"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formulario_login.html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"verificar-usuario-que-tenta-fazer-o-login"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verifica_usuario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"area-restrita-para-usuarios-cadastrados-e-logados-no-sistema"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area_restrita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"funcao-que-verifica-se-usuario-esta-logado"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functions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"saindo-do-sistema-logout"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logout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"formulario-para-solicitar-nova-senha"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formulario_senha_perdida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\l "gerar-nova-senha" </w:instrTex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gerar_nova_senha</w:t>
        </w:r>
        <w:proofErr w:type="spellEnd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.</w:t>
        </w:r>
        <w:proofErr w:type="spellStart"/>
        <w:r w:rsidR="0013422A" w:rsidRPr="0013422A">
          <w:rPr>
            <w:rFonts w:ascii="Tahoma" w:eastAsia="Times New Roman" w:hAnsi="Tahoma" w:cs="Tahoma"/>
            <w:color w:val="807D7A"/>
            <w:sz w:val="20"/>
            <w:u w:val="single"/>
          </w:rPr>
          <w:t>php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</w:ins>
    </w:p>
    <w:p w:rsidR="0013422A" w:rsidRPr="0013422A" w:rsidRDefault="00384552" w:rsidP="0013422A">
      <w:pPr>
        <w:shd w:val="clear" w:color="auto" w:fill="FFFFFF"/>
        <w:ind w:firstLine="0"/>
        <w:textAlignment w:val="baseline"/>
        <w:rPr>
          <w:ins w:id="12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13" w:author="Unknown">
        <w:r w:rsidRPr="00384552">
          <w:rPr>
            <w:rFonts w:ascii="Tahoma" w:eastAsia="Times New Roman" w:hAnsi="Tahoma" w:cs="Tahoma"/>
            <w:color w:val="2C2C29"/>
            <w:sz w:val="17"/>
            <w:szCs w:val="17"/>
            <w:lang w:val="en-US"/>
          </w:rPr>
          <w:pict>
            <v:rect id="_x0000_i1026" style="width:0;height:.75pt" o:hralign="center" o:hrstd="t" o:hrnoshade="t" o:hr="t" fillcolor="#dcdcdb" stroked="f"/>
          </w:pict>
        </w:r>
      </w:ins>
    </w:p>
    <w:p w:rsidR="0013422A" w:rsidRPr="0013422A" w:rsidRDefault="0013422A" w:rsidP="0013422A">
      <w:pPr>
        <w:ind w:firstLine="0"/>
        <w:textAlignment w:val="baseline"/>
        <w:rPr>
          <w:ins w:id="14" w:author="Unknown"/>
          <w:rFonts w:ascii="Tahoma" w:eastAsia="Times New Roman" w:hAnsi="Tahoma" w:cs="Tahoma"/>
          <w:color w:val="2C2C29"/>
          <w:sz w:val="20"/>
          <w:szCs w:val="20"/>
        </w:rPr>
      </w:pPr>
      <w:ins w:id="15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Vamos ao tutorial!</w:t>
        </w:r>
      </w:ins>
    </w:p>
    <w:p w:rsidR="0013422A" w:rsidRPr="0013422A" w:rsidRDefault="0013422A" w:rsidP="0013422A">
      <w:pPr>
        <w:spacing w:before="15" w:after="225"/>
        <w:ind w:firstLine="0"/>
        <w:textAlignment w:val="baseline"/>
        <w:rPr>
          <w:ins w:id="16" w:author="Unknown"/>
          <w:rFonts w:ascii="Tahoma" w:eastAsia="Times New Roman" w:hAnsi="Tahoma" w:cs="Tahoma"/>
          <w:color w:val="2C2C29"/>
          <w:sz w:val="20"/>
          <w:szCs w:val="20"/>
        </w:rPr>
      </w:pPr>
      <w:ins w:id="17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 </w:t>
        </w:r>
      </w:ins>
    </w:p>
    <w:p w:rsidR="0013422A" w:rsidRPr="0013422A" w:rsidRDefault="0013422A" w:rsidP="0013422A">
      <w:pPr>
        <w:ind w:firstLine="0"/>
        <w:textAlignment w:val="baseline"/>
        <w:rPr>
          <w:ins w:id="18" w:author="Unknown"/>
          <w:rFonts w:ascii="Tahoma" w:eastAsia="Times New Roman" w:hAnsi="Tahoma" w:cs="Tahoma"/>
          <w:color w:val="2C2C29"/>
          <w:sz w:val="20"/>
          <w:szCs w:val="20"/>
        </w:rPr>
      </w:pPr>
      <w:bookmarkStart w:id="19" w:name="banco-de-dados-mysql"/>
      <w:bookmarkEnd w:id="19"/>
      <w:ins w:id="20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  <w:t xml:space="preserve">Tomo por início que você já tenha um banco de dados </w:t>
        </w:r>
        <w:proofErr w:type="gramStart"/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MySQL</w:t>
        </w:r>
        <w:proofErr w:type="gramEnd"/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 xml:space="preserve"> disponível, passamos então para criação da tabela necessária para o armazenamento dos dados referente aos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begin"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instrText xml:space="preserve"> HYPERLINK "http://www.sistemabasico.com.br/2007/12/07/tutorial-php-sistema-cadastro-usuarios-login-sessions/" </w:instrTex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separate"/>
        </w:r>
        <w:r w:rsidRPr="0013422A">
          <w:rPr>
            <w:rFonts w:ascii="Tahoma" w:eastAsia="Times New Roman" w:hAnsi="Tahoma" w:cs="Tahoma"/>
            <w:color w:val="666666"/>
            <w:sz w:val="20"/>
            <w:u w:val="single"/>
          </w:rPr>
          <w:t>usuários</w:t>
        </w:r>
        <w:r w:rsidR="00384552"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fldChar w:fldCharType="end"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.</w:t>
        </w:r>
      </w:ins>
    </w:p>
    <w:p w:rsidR="0013422A" w:rsidRPr="0013422A" w:rsidRDefault="0013422A" w:rsidP="0013422A">
      <w:pPr>
        <w:ind w:firstLine="0"/>
        <w:textAlignment w:val="baseline"/>
        <w:rPr>
          <w:ins w:id="21" w:author="Unknown"/>
          <w:rFonts w:ascii="Tahoma" w:eastAsia="Times New Roman" w:hAnsi="Tahoma" w:cs="Tahoma"/>
          <w:color w:val="2C2C29"/>
          <w:sz w:val="20"/>
          <w:szCs w:val="20"/>
        </w:rPr>
      </w:pPr>
      <w:ins w:id="22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Eu utilizei o gerenciador SQL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proofErr w:type="gramStart"/>
        <w:r w:rsidRPr="0013422A">
          <w:rPr>
            <w:rFonts w:ascii="Tahoma" w:eastAsia="Times New Roman" w:hAnsi="Tahoma" w:cs="Tahoma"/>
            <w:b/>
            <w:bCs/>
            <w:i/>
            <w:iCs/>
            <w:color w:val="2C2C29"/>
            <w:sz w:val="20"/>
          </w:rPr>
          <w:t>phpMyAdmin</w:t>
        </w:r>
        <w:proofErr w:type="gramEnd"/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, digitando e executando o código abaixo no campo de consulta SQL do gerenciador.</w:t>
        </w:r>
      </w:ins>
    </w:p>
    <w:p w:rsidR="0013422A" w:rsidRPr="0013422A" w:rsidRDefault="0013422A" w:rsidP="0013422A">
      <w:pPr>
        <w:ind w:firstLine="0"/>
        <w:textAlignment w:val="baseline"/>
        <w:rPr>
          <w:ins w:id="23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24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bancodedados.sql</w:t>
        </w:r>
      </w:ins>
    </w:p>
    <w:p w:rsidR="0013422A" w:rsidRPr="0013422A" w:rsidRDefault="00384552" w:rsidP="0013422A">
      <w:pPr>
        <w:ind w:firstLine="0"/>
        <w:textAlignment w:val="baseline"/>
        <w:rPr>
          <w:ins w:id="25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26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93C23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CREATE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TABLE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(5)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auto_increment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varchar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(50)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sobrenome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varchar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(50)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email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varchar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(100)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varchar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(32)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varchar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(32)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info text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nivel_usuario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enum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('0','1','2')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'0',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data_cadastro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datetime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'0000-00-00 00:00:00',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data_ultimo_login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datetime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'0000-00-00 00:00:00',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ativado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enum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('0','1') NOT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NULL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'0',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PRIMARY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KEY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 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 ENGINE = MYISAM CHARACTER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latin1 COLLATE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latin1_general_ci COMMENT = '';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27" w:author="Unknown"/>
          <w:rFonts w:ascii="Tahoma" w:eastAsia="Times New Roman" w:hAnsi="Tahoma" w:cs="Tahoma"/>
          <w:color w:val="2C2C29"/>
          <w:sz w:val="20"/>
          <w:szCs w:val="20"/>
        </w:rPr>
      </w:pPr>
      <w:bookmarkStart w:id="28" w:name="conexao-com-banco-de-dados-mysql"/>
      <w:bookmarkEnd w:id="28"/>
      <w:ins w:id="29" w:author="Unknown">
        <w:r w:rsidRPr="00193C23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br/>
        </w:r>
        <w:r w:rsidRPr="0013422A">
          <w:rPr>
            <w:rFonts w:ascii="Tahoma" w:eastAsia="Times New Roman" w:hAnsi="Tahoma" w:cs="Tahoma"/>
            <w:color w:val="2C2C29"/>
            <w:sz w:val="20"/>
          </w:rPr>
          <w:t>Agora criaremos o arquivo de conexão com o banco de dados.</w:t>
        </w:r>
      </w:ins>
    </w:p>
    <w:p w:rsidR="0013422A" w:rsidRPr="0013422A" w:rsidRDefault="0013422A" w:rsidP="0013422A">
      <w:pPr>
        <w:ind w:firstLine="0"/>
        <w:textAlignment w:val="baseline"/>
        <w:rPr>
          <w:ins w:id="30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31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config.php</w:t>
        </w:r>
      </w:ins>
    </w:p>
    <w:p w:rsidR="0013422A" w:rsidRPr="0013422A" w:rsidRDefault="00384552" w:rsidP="0013422A">
      <w:pPr>
        <w:ind w:firstLine="0"/>
        <w:textAlignment w:val="baseline"/>
        <w:rPr>
          <w:ins w:id="32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33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&lt;?php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define('BD_USER', 'usuário de banco de dados');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define('BD_PASS', 'senha  do banco de dados');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define('BD_NAME', 'nome do seu banco de dados');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mysql_connect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localhost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', BD_USER, BD_PASS);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mysql_select_db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(BD_NAME);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34" w:author="Unknown"/>
          <w:rFonts w:ascii="Tahoma" w:eastAsia="Times New Roman" w:hAnsi="Tahoma" w:cs="Tahoma"/>
          <w:color w:val="2C2C29"/>
          <w:sz w:val="20"/>
          <w:szCs w:val="20"/>
        </w:rPr>
      </w:pPr>
      <w:bookmarkStart w:id="35" w:name="formulario-de-cadastro"/>
      <w:bookmarkEnd w:id="35"/>
      <w:ins w:id="36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</w:rPr>
          <w:t>O próximo passo é montarmos nosso formulário de cadastro que irá popular a tabela que criamos mais acima.</w:t>
        </w:r>
      </w:ins>
    </w:p>
    <w:p w:rsidR="0013422A" w:rsidRPr="0013422A" w:rsidRDefault="0013422A" w:rsidP="0013422A">
      <w:pPr>
        <w:ind w:firstLine="0"/>
        <w:textAlignment w:val="baseline"/>
        <w:rPr>
          <w:ins w:id="37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38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formulario_cadastro.php</w:t>
        </w:r>
      </w:ins>
    </w:p>
    <w:p w:rsidR="0013422A" w:rsidRPr="0013422A" w:rsidRDefault="00384552" w:rsidP="0013422A">
      <w:pPr>
        <w:ind w:firstLine="0"/>
        <w:textAlignment w:val="baseline"/>
        <w:rPr>
          <w:ins w:id="39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40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33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35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&lt;!DOCTYPE html PUBLIC "-//W3C//DTD XHTML 1.0 Transitional//EN"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hyperlink r:id="rId6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/>
                </w:rPr>
                <w:t>http://www.w3.org/TR/xhtml1/DTD/xhtml1-transitional.dtd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&lt;html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xmlns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="</w:t>
            </w:r>
            <w:hyperlink r:id="rId7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/>
                </w:rPr>
                <w:t>http://www.w3.org/1999/xhtml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&lt;head&gt;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&lt;meta http-equiv="Content-Type"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content="text/html;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charset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=iso-8859-1"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&lt;title&gt;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Formulário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Cadastro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&lt;/title&gt;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&lt;/head&gt;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&lt;body&gt;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&lt;form name="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cadastro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method="post"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action="cadastrar.php"&gt;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Nome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name="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type="text"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value="&lt;?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echo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; ?&gt;"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Sobrenome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name="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sobrenome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type="text"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sobrenome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value="&lt;?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echo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sobrenome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; ?&gt;"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Email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name="email"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type="text"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id="email"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value="&lt;?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echo $email; ?&gt;"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Nome de Usuário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&lt;input name="usuario"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type="text"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id="usuario"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value="&lt;?php echo $usuario; ?&gt;"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/&gt;&lt;br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+ informações sobre você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&lt;textarea name="info"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id="info"&gt;&lt;?php 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$info; ?&gt;&lt;/textarea&gt; 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type="submit"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name="Submit"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Enviar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 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&lt;/form&gt;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&lt;/body&gt;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&lt;/html&gt;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41" w:author="Unknown"/>
          <w:rFonts w:ascii="Tahoma" w:eastAsia="Times New Roman" w:hAnsi="Tahoma" w:cs="Tahoma"/>
          <w:color w:val="2C2C29"/>
          <w:sz w:val="20"/>
          <w:szCs w:val="20"/>
        </w:rPr>
      </w:pPr>
      <w:bookmarkStart w:id="42" w:name="executando-o-cadastro-no-banco-de-dados-"/>
      <w:bookmarkEnd w:id="42"/>
      <w:ins w:id="43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br/>
        </w:r>
        <w:r w:rsidRPr="0013422A">
          <w:rPr>
            <w:rFonts w:ascii="Tahoma" w:eastAsia="Times New Roman" w:hAnsi="Tahoma" w:cs="Tahoma"/>
            <w:color w:val="2C2C29"/>
            <w:sz w:val="20"/>
          </w:rPr>
          <w:t>De nada adianta este formulário se não tivermos o arquivo que recebe os dados enviados, o arquivo responsável por este recebimento será o que vamos ver mais abaixo.</w:t>
        </w:r>
      </w:ins>
    </w:p>
    <w:p w:rsidR="0013422A" w:rsidRPr="0013422A" w:rsidRDefault="0013422A" w:rsidP="0013422A">
      <w:pPr>
        <w:ind w:firstLine="0"/>
        <w:textAlignment w:val="baseline"/>
        <w:rPr>
          <w:ins w:id="44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45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cadastrar.php</w:t>
        </w:r>
      </w:ins>
    </w:p>
    <w:p w:rsidR="0013422A" w:rsidRPr="0013422A" w:rsidRDefault="00384552" w:rsidP="0013422A">
      <w:pPr>
        <w:ind w:firstLine="0"/>
        <w:textAlignment w:val="baseline"/>
        <w:rPr>
          <w:ins w:id="46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47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988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44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94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144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186</w:t>
            </w:r>
          </w:p>
        </w:tc>
        <w:tc>
          <w:tcPr>
            <w:tcW w:w="988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lastRenderedPageBreak/>
              <w:t>&lt;?php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"config.php";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$nome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trim($_POST['nome']);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$sobrenome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 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trim($_POST['sobrenome']);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$email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trim($_POST['email']);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trim($_POST['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']);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$info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trim($_POST['info']);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/* Vamos checar algum erro nos campos */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((!$nome) || (!$sobrenome) || (!$email) || (!$usuario)){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"ERRO: 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(!$nome){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"Nome é requerido.&lt;br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(!$sobrenome){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"Sobrenome é requerido.&lt;br /&gt; 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(!$email){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"Email é um campo requerido.&lt;br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(!$usuario){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"Nome de Usuário é requerido.&lt;br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"Preencha os campos abaixo: &lt;br /&gt;&lt;br /&gt;";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include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"formulario_cadastro.php";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}else{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/* Vamos checar se o nome de Usuário escolhido e/ou Email já existem no banco de dados */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lastRenderedPageBreak/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sql_email_check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"SELECT COUNT(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) FROM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WHERE email='{$email}'"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sql_usuario_check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"SELECT COUNT(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) FROM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WHERE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eReg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mysql_fetch_array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sql_email_check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uReg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mysql_fetch_array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sql_usuario_check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email_check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eReg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[0];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uReg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[0];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email_check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&gt; 0) || 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&gt; 0)){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"&lt;strong&gt;ERRO&lt;/strong&gt;: 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($email_check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&gt; 0){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"Este email já está sendo utilizado.&lt;br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unset($email);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&gt; 0){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"Este nome de usuário já está sendo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  utilizado.&lt;br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unset($usuario);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include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"formulario_cadastro.php";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}else{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/* Se passarmos por esta verificação ilesos é hora de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finalmente cadastrar os dados. Vamos utilizar uma função para gerar a senha de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forma randômica*/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function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makeRandomPassword(){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$salt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"abchefghjkmnpqrstuvwxyz0123456789";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srand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((double)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microtime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()*1000000);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0;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while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&lt;= 7){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$num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rand() % 33;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 $tmp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substr($salt, $num, 1);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$pass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</w:t>
            </w:r>
            <w:proofErr w:type="gram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pass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.</w:t>
            </w:r>
            <w:proofErr w:type="gram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tmp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++;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return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$pass;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$senha_randomica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  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  makeRandomPassword();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$senha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md5($senha_randomica);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// Inserindo os dados no banco de dados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$info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htmlspecialchars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($info);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"INSERT INTO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(nome, sobrenome, email, usuario, senha, info, data_cadastro)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VALUES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('$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', '$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sobrenome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', '$email', '$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', '$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', '$info', now())")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or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die(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mysql_error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(!$sql){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"Ocorreu um erro ao criar sua conta, entre em contato.";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}else{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mysql_insert_id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// Enviar um email ao usuário para confirmação e ativar o cadastro!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$headers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"MIME-Version: 1.0\n";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$headers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.= "Content-type: text/html;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charset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=iso-8859-1\n";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$headers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.= "From: Teu Domínio - Webmaster&lt;email@teusite.com.br&gt;";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$subject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"Confirmação de cadastro - teusite.com.br";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$mensagem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 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"Prezado  {$nome} {$sobrenome},&lt;br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Obrigado pelo seu cadastro em nosso site, &lt;a href='</w:t>
            </w:r>
            <w:hyperlink r:id="rId8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http://www.teusite.com.br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</w:rPr>
              <w:t>'&gt;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            http://www.teusite.com.br&lt;/a&gt;!&lt;br /&gt; &lt;br /&gt;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Para confirmar seu cadastro e ativar sua conta em nosso site, podendo acessar 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áreas exclusivas, por favor clique no link abaixo ou copie e cole na barra de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endereço do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seu navegador.&lt;br /&gt; 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&lt;a href='</w:t>
            </w:r>
            <w:hyperlink r:id="rId9" w:history="1">
              <w:proofErr w:type="gramStart"/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http://www.teusite.com.br/ativar.</w:t>
              </w:r>
              <w:proofErr w:type="gramEnd"/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php?</w:t>
              </w:r>
              <w:proofErr w:type="gramStart"/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id</w:t>
              </w:r>
              <w:proofErr w:type="gramEnd"/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=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</w:rPr>
              <w:t>{$usuario_id}&amp;code={$senha}'&gt;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http://www.teusite.com.br/ativar.php?id={$usuario_id}&amp;code={$senha}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&lt;/a&gt;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&lt;br /&gt; 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Após a ativação de sua conta, você poderá ter acesso ao conteúdo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exclusivo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            efetuado o login com os seguintes dados abaixo:&lt;br &gt; &lt;br /&gt;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&lt;strong&gt;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&lt;/strong&gt;: 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&lt;strong&gt;Senha&lt;/strong&gt;: {$senha_randomica}&lt;br /&gt; 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            Obrigado!&lt;br /&gt; &lt;br /&gt;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Webmaster&lt;br /&gt; &lt;br /&gt; 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Esta é uma mensagem automática, por favor não responda!";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mail($email, $subject,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mensagem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, $headers);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"Foi enviado para seu email - ( ".$email." ) um pedido de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confirmação de cadastro, por favor verifique e sigas as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instruções!";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48" w:author="Unknown"/>
          <w:rFonts w:ascii="Tahoma" w:eastAsia="Times New Roman" w:hAnsi="Tahoma" w:cs="Tahoma"/>
          <w:color w:val="2C2C29"/>
          <w:sz w:val="20"/>
          <w:szCs w:val="20"/>
        </w:rPr>
      </w:pPr>
      <w:bookmarkStart w:id="49" w:name="confirmando-o-cadastro-por-email"/>
      <w:bookmarkEnd w:id="49"/>
      <w:ins w:id="50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br/>
        </w:r>
        <w:r w:rsidRPr="0013422A">
          <w:rPr>
            <w:rFonts w:ascii="Tahoma" w:eastAsia="Times New Roman" w:hAnsi="Tahoma" w:cs="Tahoma"/>
            <w:color w:val="2C2C29"/>
            <w:sz w:val="20"/>
          </w:rPr>
          <w:t>Como podemos ver no arquivo acima, ao cadastrar-se, automaticamente é enviado uma mensagem de confirmação de cadastro para a conta de email que o usuário digitou no formulário de cadastro, esta mensagem conterá instruções de como proceder. Através de um link nesta mensagem ele executará um arquivo que ativa definitivamente sua conta e só a partir desta ativação que o membro poderá acessar a área restrita.</w:t>
        </w:r>
      </w:ins>
    </w:p>
    <w:p w:rsidR="0013422A" w:rsidRPr="0013422A" w:rsidRDefault="0013422A" w:rsidP="0013422A">
      <w:pPr>
        <w:ind w:firstLine="0"/>
        <w:textAlignment w:val="baseline"/>
        <w:rPr>
          <w:ins w:id="51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52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ativar.php</w:t>
        </w:r>
      </w:ins>
    </w:p>
    <w:p w:rsidR="0013422A" w:rsidRPr="0013422A" w:rsidRDefault="00384552" w:rsidP="0013422A">
      <w:pPr>
        <w:ind w:firstLine="0"/>
        <w:textAlignment w:val="baseline"/>
        <w:rPr>
          <w:ins w:id="53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54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40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"config.php";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$_REQUEST['id'];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$_REQUEST['code'];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"UPDATE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SET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ativado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='1'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WHERE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AND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sql_doublecheck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      "SELECT * FROM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      WHERE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      AND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      AND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ativado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='1'"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       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doublecheck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mysql_num_rows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sql_doublecheck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($doublecheck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== 0){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"&lt;strong&gt;Sua conta não pode ser ativada!&lt;/strong&gt;";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}elseif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($doublecheck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&gt; 0){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"&lt;strong&gt;Seu cadastro foi ativado com sucesso!&lt;/strong&gt;&lt;br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Você pode fazer o login logo abaixo!&lt;br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"formulario_login.html";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55" w:author="Unknown"/>
          <w:rFonts w:ascii="Tahoma" w:eastAsia="Times New Roman" w:hAnsi="Tahoma" w:cs="Tahoma"/>
          <w:color w:val="2C2C29"/>
          <w:sz w:val="20"/>
          <w:szCs w:val="20"/>
        </w:rPr>
      </w:pPr>
      <w:bookmarkStart w:id="56" w:name="formulario-de-login-no-sistema-de-cadast"/>
      <w:bookmarkEnd w:id="56"/>
      <w:ins w:id="57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  <w:t xml:space="preserve">Já estamos cadastrando usuários e ativando suas contas corretamente e sem problemas, mas para que cadastrar um usuário se pelo menos não dermos alguns privilégios para este membro? Fazemos assim então, ao efetuar o login o usuário cadastrado terá acesso </w:t>
        </w:r>
        <w:proofErr w:type="gramStart"/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à</w:t>
        </w:r>
        <w:proofErr w:type="gramEnd"/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 xml:space="preserve"> uma área restrita, mas para isso precisamos de um formulário de login simples, então vamos lá.</w:t>
        </w:r>
      </w:ins>
    </w:p>
    <w:p w:rsidR="0013422A" w:rsidRPr="0013422A" w:rsidRDefault="0013422A" w:rsidP="0013422A">
      <w:pPr>
        <w:ind w:firstLine="0"/>
        <w:textAlignment w:val="baseline"/>
        <w:rPr>
          <w:ins w:id="58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59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formulario_login.html</w:t>
        </w:r>
      </w:ins>
    </w:p>
    <w:p w:rsidR="0013422A" w:rsidRPr="0013422A" w:rsidRDefault="00384552" w:rsidP="0013422A">
      <w:pPr>
        <w:ind w:firstLine="0"/>
        <w:textAlignment w:val="baseline"/>
        <w:rPr>
          <w:ins w:id="60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61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28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&lt;!DOCTYPE html PUBLIC "-//W3C//DTD XHTML 1.0 Transitional//EN"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hyperlink r:id="rId10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/>
                </w:rPr>
                <w:t>http://www.w3.org/TR/xhtml1/DTD/xhtml1-transitional.dtd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&lt;html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xmlns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="</w:t>
            </w:r>
            <w:hyperlink r:id="rId11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/>
                </w:rPr>
                <w:t>http://www.w3.org/1999/xhtml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&lt;head&gt;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&lt;meta http-equiv="Content-Type"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content="text/html;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charset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=iso-8859-1"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&lt;title&gt;Login&lt;/title&gt;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&lt;/head&gt;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&lt;body&gt;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Login 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&lt;form action="verifica_usuario.php"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method="post"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name=""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Usuário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name="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type="text"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name="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type="password"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type="submit"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name="Submit"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Enviar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 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&lt;/form&gt;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&lt;/body&gt;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&lt;/html&gt;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62" w:author="Unknown"/>
          <w:rFonts w:ascii="Tahoma" w:eastAsia="Times New Roman" w:hAnsi="Tahoma" w:cs="Tahoma"/>
          <w:color w:val="2C2C29"/>
          <w:sz w:val="20"/>
          <w:szCs w:val="20"/>
        </w:rPr>
      </w:pPr>
      <w:bookmarkStart w:id="63" w:name="verificar-usuario-que-tenta-fazer-o-logi"/>
      <w:bookmarkEnd w:id="63"/>
      <w:ins w:id="64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br/>
          <w:t>Não adianta disponibilizar um formulário de login se não tivermos um arquivo para receber os dados enviados e efetuar uma verificação se realmente são dados de um usuário cadastrado ou alguém tentando logar sem as devidas permissões, então continuamos.</w:t>
        </w:r>
      </w:ins>
    </w:p>
    <w:p w:rsidR="0013422A" w:rsidRPr="0013422A" w:rsidRDefault="0013422A" w:rsidP="0013422A">
      <w:pPr>
        <w:ind w:firstLine="0"/>
        <w:textAlignment w:val="baseline"/>
        <w:rPr>
          <w:ins w:id="65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66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verifica_usuario.php</w:t>
        </w:r>
      </w:ins>
    </w:p>
    <w:p w:rsidR="0013422A" w:rsidRPr="0013422A" w:rsidRDefault="00384552" w:rsidP="0013422A">
      <w:pPr>
        <w:ind w:firstLine="0"/>
        <w:textAlignment w:val="baseline"/>
        <w:rPr>
          <w:ins w:id="67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68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69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session_start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();  //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Inicia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 session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"config.php";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$_POST['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$senha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$_POST['senha'];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((!$usuario) || (!$senha)){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"Por favor, todos campos devem ser preenchidos! 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include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"formulario_login.html";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}else{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$senha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md5($senha);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"SELECT * FROM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WHERE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AND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 xml:space="preserve">                 AND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ativado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='1'"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 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login_check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mysql_num_rows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login_check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&gt; 0){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while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($row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mysql_fetch_array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foreach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($row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AS $key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=&gt;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$$key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stripslashes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$_SESSION['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'] =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$_SESSION['nome'] = $nome;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$_SESSION['sobrenome'] = $sobrenome;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$_SESSION['email'] = $email;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$_SESSION['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nivel_usuario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'] =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nivel_usuario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       "UPDATE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SET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data_ultimo_login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now()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                WHERE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        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header("Location: area_restrita.php");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}else{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"Você não pode logar-se! Este usuário e/ou senha não são válidos!&lt;br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Por favor tente novamente!&lt;br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"formulario_login.html";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69" w:author="Unknown"/>
          <w:rFonts w:ascii="Tahoma" w:eastAsia="Times New Roman" w:hAnsi="Tahoma" w:cs="Tahoma"/>
          <w:color w:val="2C2C29"/>
          <w:sz w:val="20"/>
          <w:szCs w:val="20"/>
        </w:rPr>
      </w:pPr>
      <w:bookmarkStart w:id="70" w:name="area-restrita-para-usuarios-cadastrados-"/>
      <w:bookmarkEnd w:id="70"/>
      <w:ins w:id="71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br/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  <w:bdr w:val="none" w:sz="0" w:space="0" w:color="auto" w:frame="1"/>
          </w:rPr>
          <w:br/>
        </w:r>
        <w:r w:rsidRPr="0013422A">
          <w:rPr>
            <w:rFonts w:ascii="Tahoma" w:eastAsia="Times New Roman" w:hAnsi="Tahoma" w:cs="Tahoma"/>
            <w:color w:val="2C2C29"/>
            <w:sz w:val="20"/>
          </w:rPr>
          <w:t xml:space="preserve">Percebemos acima que caso o usuário não esteja cadastrado no banco de dados ou caso ele insira </w:t>
        </w:r>
        <w:r w:rsidRPr="0013422A">
          <w:rPr>
            <w:rFonts w:ascii="Tahoma" w:eastAsia="Times New Roman" w:hAnsi="Tahoma" w:cs="Tahoma"/>
            <w:color w:val="2C2C29"/>
            <w:sz w:val="20"/>
          </w:rPr>
          <w:lastRenderedPageBreak/>
          <w:t>dados errados nos campos do formulário de login, ele não consegue entrar na área restrita, mas conseguir validar terá acesso à tão desejada área restrita. Vamos então fazer um arquivo de exemplo que representará uma página de acesso restrito.</w:t>
        </w:r>
      </w:ins>
    </w:p>
    <w:p w:rsidR="0013422A" w:rsidRPr="0013422A" w:rsidRDefault="0013422A" w:rsidP="0013422A">
      <w:pPr>
        <w:ind w:firstLine="0"/>
        <w:textAlignment w:val="baseline"/>
        <w:rPr>
          <w:ins w:id="72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73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area_restrita.php</w:t>
        </w:r>
      </w:ins>
    </w:p>
    <w:p w:rsidR="0013422A" w:rsidRPr="0013422A" w:rsidRDefault="00384552" w:rsidP="0013422A">
      <w:pPr>
        <w:ind w:firstLine="0"/>
        <w:textAlignment w:val="baseline"/>
        <w:rPr>
          <w:ins w:id="74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75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34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session_start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(); //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Inicia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 session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"functions.php"; // arquivo de funções.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session_checker(); // chama a função que verifica se a session iniciada da acesso à página.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"Bem vindo &lt;strong&gt;". $_SESSION['nome'] ." ". $_SESSION['sobrenome'] ."&lt;/strong&gt;!&lt;br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Você está acessando área restrita para usuários cadastrados!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"Seu nível de usuário é &lt;strong&gt;". $_SESSION['nivel_usuario']."&lt;/strong&gt;.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&lt;br /&gt;Com esse nível, você tem permisão de acesso às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seguintes áreas: 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($_SESSION['nivel_usuario'] == 0){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"- &lt;strong&gt;Forum&lt;/strong&gt;&lt;br /&gt;Abrir tópicos, postar em tópicos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de terceiros.&lt;br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($_SESSION['nivel_usuario'] == 1){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"- &lt;strong&gt;Forum&lt;/strong&gt;&lt;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Administração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Acesso total 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/* Não colocarei representações para outros níveis de acesso, mas fica entendido que o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limite de níveis de acesso quem define é você*/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"&lt;a href=\"logout.php\"&gt;Sair&lt;/a&gt;";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76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bookmarkStart w:id="77" w:name="funcao-que-verifica-se-usuario-esta-loga"/>
      <w:bookmarkEnd w:id="77"/>
      <w:ins w:id="78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  <w:t xml:space="preserve">Neste arquivo acima eu mencionei mais dois arquivos que ainda não criamos. O primeiro arquivo conterá uma função de verificação como eu comentei no início do script acima. </w:t>
        </w:r>
        <w:proofErr w:type="spellStart"/>
        <w:proofErr w:type="gramStart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t>Vejamos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t xml:space="preserve"> </w:t>
        </w:r>
        <w:proofErr w:type="spellStart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t>ele</w:t>
        </w:r>
        <w:proofErr w:type="spellEnd"/>
        <w:r w:rsidRPr="0013422A">
          <w:rPr>
            <w:rFonts w:ascii="Tahoma" w:eastAsia="Times New Roman" w:hAnsi="Tahoma" w:cs="Tahoma"/>
            <w:color w:val="2C2C29"/>
            <w:sz w:val="20"/>
            <w:szCs w:val="20"/>
            <w:lang w:val="en-US"/>
          </w:rPr>
          <w:t>.</w:t>
        </w:r>
        <w:proofErr w:type="gramEnd"/>
      </w:ins>
    </w:p>
    <w:p w:rsidR="0013422A" w:rsidRPr="0013422A" w:rsidRDefault="0013422A" w:rsidP="0013422A">
      <w:pPr>
        <w:ind w:firstLine="0"/>
        <w:textAlignment w:val="baseline"/>
        <w:rPr>
          <w:ins w:id="79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80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functions.php</w:t>
        </w:r>
      </w:ins>
    </w:p>
    <w:p w:rsidR="0013422A" w:rsidRPr="0013422A" w:rsidRDefault="00384552" w:rsidP="0013422A">
      <w:pPr>
        <w:ind w:firstLine="0"/>
        <w:textAlignment w:val="baseline"/>
        <w:rPr>
          <w:ins w:id="81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82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function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session_checker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(!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isset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($_SESSION['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usuario_id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'])){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header ("Location:formulario_login.html");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    exit();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83" w:author="Unknown"/>
          <w:rFonts w:ascii="Tahoma" w:eastAsia="Times New Roman" w:hAnsi="Tahoma" w:cs="Tahoma"/>
          <w:color w:val="2C2C29"/>
          <w:sz w:val="20"/>
          <w:szCs w:val="20"/>
        </w:rPr>
      </w:pPr>
      <w:bookmarkStart w:id="84" w:name="saindo-do-sistema-logout"/>
      <w:bookmarkEnd w:id="84"/>
      <w:ins w:id="85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br/>
        </w:r>
        <w:r w:rsidRPr="0013422A">
          <w:rPr>
            <w:rFonts w:ascii="Tahoma" w:eastAsia="Times New Roman" w:hAnsi="Tahoma" w:cs="Tahoma"/>
            <w:color w:val="2C2C29"/>
            <w:sz w:val="20"/>
          </w:rPr>
          <w:t>Ops! No arquivo exemplo que representa a área restrita, eu coloquei no final uma opção para sair desta área, sendo assim não posso faltar com minha palavra, por tanto vamos cria-la, assim sempre que o usuário sair utilizando esta opção só poderá acessar a área restrita se efetuar o login novamente. Acredito que não teremos problema algum em entender o funcionamento.</w:t>
        </w:r>
      </w:ins>
    </w:p>
    <w:p w:rsidR="0013422A" w:rsidRPr="0013422A" w:rsidRDefault="0013422A" w:rsidP="0013422A">
      <w:pPr>
        <w:ind w:firstLine="0"/>
        <w:textAlignment w:val="baseline"/>
        <w:rPr>
          <w:ins w:id="86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87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logout.php</w:t>
        </w:r>
      </w:ins>
    </w:p>
    <w:p w:rsidR="0013422A" w:rsidRPr="0013422A" w:rsidRDefault="00384552" w:rsidP="0013422A">
      <w:pPr>
        <w:ind w:firstLine="0"/>
        <w:textAlignment w:val="baseline"/>
        <w:rPr>
          <w:ins w:id="88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89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session_start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(!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isset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($_REQUEST['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logmeout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'])){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"Você realmente deseja sair da área restrita?&lt;br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"&lt;a href=\"logout.php?logmeout\"&gt;Sim&lt;/a&gt; | 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"&lt;a href=\"javascript:history.go(-1)\"&gt;Não&lt;/a&gt;";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}else{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session_destroy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(!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session_is_registered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nome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"&lt;strong&gt;Você não está mais logado em nosso site!&lt;/strong&gt;";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/&gt;&lt;strong&gt;Login:&lt;/strong&gt;&lt;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/&gt;&lt;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"formulario_login.html";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spacing w:before="15" w:after="225"/>
        <w:ind w:firstLine="0"/>
        <w:textAlignment w:val="baseline"/>
        <w:rPr>
          <w:ins w:id="90" w:author="Unknown"/>
          <w:rFonts w:ascii="Tahoma" w:eastAsia="Times New Roman" w:hAnsi="Tahoma" w:cs="Tahoma"/>
          <w:color w:val="2C2C29"/>
          <w:sz w:val="20"/>
          <w:szCs w:val="20"/>
        </w:rPr>
      </w:pPr>
      <w:ins w:id="91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hummm, já ia me esquecendo, como vamos disponibilizar uma opção para gerar nova senha, onde seria o melhor lugar para colocarmos um link para chamar o arquivo que dará início da criação de uma nova senha se não no próprio arquivo .html que utilizamos para efetuar o login.</w:t>
        </w:r>
      </w:ins>
    </w:p>
    <w:p w:rsidR="0013422A" w:rsidRPr="0013422A" w:rsidRDefault="0013422A" w:rsidP="0013422A">
      <w:pPr>
        <w:spacing w:before="15" w:after="225"/>
        <w:ind w:firstLine="0"/>
        <w:textAlignment w:val="baseline"/>
        <w:rPr>
          <w:ins w:id="92" w:author="Unknown"/>
          <w:rFonts w:ascii="Tahoma" w:eastAsia="Times New Roman" w:hAnsi="Tahoma" w:cs="Tahoma"/>
          <w:color w:val="2C2C29"/>
          <w:sz w:val="20"/>
          <w:szCs w:val="20"/>
        </w:rPr>
      </w:pPr>
      <w:ins w:id="93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Então que tal colocarmos abaixo do formulário de login?</w:t>
        </w:r>
      </w:ins>
    </w:p>
    <w:p w:rsidR="0013422A" w:rsidRPr="0013422A" w:rsidRDefault="0013422A" w:rsidP="0013422A">
      <w:pPr>
        <w:ind w:firstLine="0"/>
        <w:textAlignment w:val="baseline"/>
        <w:rPr>
          <w:ins w:id="94" w:author="Unknown"/>
          <w:rFonts w:ascii="Tahoma" w:eastAsia="Times New Roman" w:hAnsi="Tahoma" w:cs="Tahoma"/>
          <w:color w:val="2C2C29"/>
          <w:sz w:val="20"/>
          <w:szCs w:val="20"/>
        </w:rPr>
      </w:pPr>
      <w:ins w:id="95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Façamos o seguinte então, adicione essas linhas logo abaixo no arquivo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formulario_login.html</w:t>
        </w:r>
        <w:r w:rsidRPr="0013422A">
          <w:rPr>
            <w:rFonts w:ascii="Tahoma" w:eastAsia="Times New Roman" w:hAnsi="Tahoma" w:cs="Tahoma"/>
            <w:color w:val="2C2C29"/>
            <w:sz w:val="20"/>
          </w:rPr>
          <w:t> 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bem abaixo do botão</w:t>
        </w:r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Enviar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:</w:t>
        </w:r>
      </w:ins>
    </w:p>
    <w:p w:rsidR="0013422A" w:rsidRPr="0013422A" w:rsidRDefault="00384552" w:rsidP="0013422A">
      <w:pPr>
        <w:ind w:firstLine="0"/>
        <w:textAlignment w:val="baseline"/>
        <w:rPr>
          <w:ins w:id="96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97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06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06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&lt;br /&gt;&lt;a href="formulario_senha_perdida.html"&gt;- Não lembra a  sua senha?&lt;/a&gt;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98" w:author="Unknown"/>
          <w:rFonts w:ascii="Tahoma" w:eastAsia="Times New Roman" w:hAnsi="Tahoma" w:cs="Tahoma"/>
          <w:color w:val="2C2C29"/>
          <w:sz w:val="20"/>
          <w:szCs w:val="20"/>
        </w:rPr>
      </w:pPr>
      <w:bookmarkStart w:id="99" w:name="formulario-para-solicitar-nova-senha"/>
      <w:bookmarkEnd w:id="99"/>
      <w:ins w:id="100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  <w:t>Quase no final, agora resta apenas criarmos o formulário para requisição de nova senha para os casos de esquecimento ou perda que será chamado pelo link que criamos acima e também o arquivo que recebe os dados e envia a nova senha para o email cadastrado do usuário.</w:t>
        </w:r>
      </w:ins>
    </w:p>
    <w:p w:rsidR="0013422A" w:rsidRPr="0013422A" w:rsidRDefault="0013422A" w:rsidP="0013422A">
      <w:pPr>
        <w:spacing w:before="15" w:after="225"/>
        <w:ind w:firstLine="0"/>
        <w:textAlignment w:val="baseline"/>
        <w:rPr>
          <w:ins w:id="101" w:author="Unknown"/>
          <w:rFonts w:ascii="Tahoma" w:eastAsia="Times New Roman" w:hAnsi="Tahoma" w:cs="Tahoma"/>
          <w:color w:val="2C2C29"/>
          <w:sz w:val="20"/>
          <w:szCs w:val="20"/>
        </w:rPr>
      </w:pPr>
      <w:ins w:id="102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t>Vamos lá então!</w:t>
        </w:r>
      </w:ins>
    </w:p>
    <w:p w:rsidR="0013422A" w:rsidRPr="0013422A" w:rsidRDefault="0013422A" w:rsidP="0013422A">
      <w:pPr>
        <w:ind w:firstLine="0"/>
        <w:textAlignment w:val="baseline"/>
        <w:rPr>
          <w:ins w:id="103" w:author="Unknown"/>
          <w:rFonts w:ascii="Tahoma" w:eastAsia="Times New Roman" w:hAnsi="Tahoma" w:cs="Tahoma"/>
          <w:color w:val="2C2C29"/>
          <w:sz w:val="20"/>
          <w:szCs w:val="20"/>
        </w:rPr>
      </w:pPr>
      <w:ins w:id="104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</w:rPr>
          <w:t>- formulario_senha_perdida.html</w:t>
        </w:r>
      </w:ins>
    </w:p>
    <w:p w:rsidR="0013422A" w:rsidRPr="0013422A" w:rsidRDefault="00384552" w:rsidP="0013422A">
      <w:pPr>
        <w:ind w:firstLine="0"/>
        <w:textAlignment w:val="baseline"/>
        <w:rPr>
          <w:ins w:id="105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106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97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</w:tc>
        <w:tc>
          <w:tcPr>
            <w:tcW w:w="997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&lt;!DOCTYPE html PUBLIC "-//W3C//DTD XHTML 1.0 Transitional//EN"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hyperlink r:id="rId12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/>
                </w:rPr>
                <w:t>http://www.w3.org/TR/xhtml1/DTD/xhtml1-transitional.dtd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&lt;html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xmlns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="</w:t>
            </w:r>
            <w:hyperlink r:id="rId13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/>
                </w:rPr>
                <w:t>http://www.w3.org/1999/xhtml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&lt;head&gt;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&lt;meta http-equiv="Content-Type"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content="text/html;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charset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=iso-8859-1"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&lt;title&gt;Formulário Nova Senha&lt;/title&gt;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&lt;/head&gt;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&lt;body&gt;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&lt;form name="form1"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method="post"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action=""&gt;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Por favor digite o seu email que está cadastrado em nosso banco de dados;&lt;br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name="email"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type="text"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id="email"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name="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recupera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type="hidden"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id="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recupera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recupera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&lt;input type="submit"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name="Submit"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value="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Gerar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&lt;/form&gt;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&lt;/body&gt;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&lt;/html&gt;</w:t>
            </w:r>
          </w:p>
        </w:tc>
      </w:tr>
    </w:tbl>
    <w:p w:rsidR="0013422A" w:rsidRPr="0013422A" w:rsidRDefault="0013422A" w:rsidP="0013422A">
      <w:pPr>
        <w:ind w:firstLine="0"/>
        <w:textAlignment w:val="baseline"/>
        <w:rPr>
          <w:ins w:id="107" w:author="Unknown"/>
          <w:rFonts w:ascii="Tahoma" w:eastAsia="Times New Roman" w:hAnsi="Tahoma" w:cs="Tahoma"/>
          <w:color w:val="2C2C29"/>
          <w:sz w:val="20"/>
          <w:szCs w:val="20"/>
        </w:rPr>
      </w:pPr>
      <w:bookmarkStart w:id="108" w:name="gerar-nova-senha"/>
      <w:bookmarkEnd w:id="108"/>
      <w:ins w:id="109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  <w:t>Para completar, o arquivo responsável em receber os dados do formulário acima, onde baseando-se em uma verificação de resultado afirmativo da existência deste email no banco de dados passa a gerar uma nova senha e envia-la para o mesmo email cadastrado, caso o email não exista, não precisa nem dizer o que acontece, sendo assim vamos ao que interessa.</w:t>
        </w:r>
      </w:ins>
    </w:p>
    <w:p w:rsidR="0013422A" w:rsidRPr="0013422A" w:rsidRDefault="0013422A" w:rsidP="0013422A">
      <w:pPr>
        <w:ind w:firstLine="0"/>
        <w:textAlignment w:val="baseline"/>
        <w:rPr>
          <w:ins w:id="110" w:author="Unknown"/>
          <w:rFonts w:ascii="Tahoma" w:eastAsia="Times New Roman" w:hAnsi="Tahoma" w:cs="Tahoma"/>
          <w:color w:val="2C2C29"/>
          <w:sz w:val="20"/>
          <w:szCs w:val="20"/>
          <w:lang w:val="en-US"/>
        </w:rPr>
      </w:pPr>
      <w:ins w:id="111" w:author="Unknown">
        <w:r w:rsidRPr="0013422A">
          <w:rPr>
            <w:rFonts w:ascii="Tahoma" w:eastAsia="Times New Roman" w:hAnsi="Tahoma" w:cs="Tahoma"/>
            <w:b/>
            <w:bCs/>
            <w:color w:val="2C2C29"/>
            <w:sz w:val="20"/>
            <w:lang w:val="en-US"/>
          </w:rPr>
          <w:t>- gerar_nova_senha.php</w:t>
        </w:r>
      </w:ins>
    </w:p>
    <w:p w:rsidR="0013422A" w:rsidRPr="0013422A" w:rsidRDefault="00384552" w:rsidP="0013422A">
      <w:pPr>
        <w:ind w:firstLine="0"/>
        <w:textAlignment w:val="baseline"/>
        <w:rPr>
          <w:ins w:id="112" w:author="Unknown"/>
          <w:rFonts w:ascii="Tahoma" w:eastAsia="Times New Roman" w:hAnsi="Tahoma" w:cs="Tahoma"/>
          <w:color w:val="2C2C29"/>
          <w:sz w:val="17"/>
          <w:szCs w:val="17"/>
          <w:lang w:val="en-US"/>
        </w:rPr>
      </w:pPr>
      <w:ins w:id="113" w:author="Unknown"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begin"/>
        </w:r>
        <w:r w:rsidR="0013422A"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instrText xml:space="preserve"> HYPERLINK "http://www.sistemabasico.com.br/2007/12/07/tutorial-php-sistema-cadastro-usuarios-login-sessions/" </w:instrTex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separate"/>
        </w:r>
        <w:r w:rsidR="0013422A" w:rsidRPr="0013422A">
          <w:rPr>
            <w:rFonts w:ascii="Tahoma" w:eastAsia="Times New Roman" w:hAnsi="Tahoma" w:cs="Tahoma"/>
            <w:color w:val="0000FF"/>
            <w:sz w:val="17"/>
            <w:u w:val="single"/>
            <w:lang w:val="en-US"/>
          </w:rPr>
          <w:t>?</w:t>
        </w:r>
        <w:r w:rsidRPr="0013422A">
          <w:rPr>
            <w:rFonts w:ascii="Tahoma" w:eastAsia="Times New Roman" w:hAnsi="Tahoma" w:cs="Tahoma"/>
            <w:color w:val="2C2C29"/>
            <w:sz w:val="17"/>
            <w:szCs w:val="17"/>
            <w:bdr w:val="none" w:sz="0" w:space="0" w:color="auto" w:frame="1"/>
            <w:lang w:val="en-US"/>
          </w:rPr>
          <w:fldChar w:fldCharType="end"/>
        </w:r>
      </w:ins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9885"/>
      </w:tblGrid>
      <w:tr w:rsidR="0013422A" w:rsidRPr="0013422A" w:rsidTr="001342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17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29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39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49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59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67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69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79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89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96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97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98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99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100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101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102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103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104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105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106</w:t>
            </w:r>
          </w:p>
        </w:tc>
        <w:tc>
          <w:tcPr>
            <w:tcW w:w="9885" w:type="dxa"/>
            <w:vAlign w:val="center"/>
            <w:hideMark/>
          </w:tcPr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&lt;?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php</w:t>
            </w:r>
            <w:proofErr w:type="spellEnd"/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"config.php";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recupera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 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$_POST['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recupera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'];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$email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$_POST['email'];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switch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($recupera){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case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"recupera"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: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recupera_senha($email);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break;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default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: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"formulario_senha_perdida.html";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break;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function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recupera_senha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($email){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(!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isset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($email)){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"Você esqueceu de preencher seu email.&lt;br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&lt;strong&gt;Use o mesmo email que utilizou em seu cadastro.&lt;/strong&gt;&lt;br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include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"formulario_senha_perdida.html";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exit();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 // Checando se o email informado está cadastrado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sql_check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("SELECT * FROM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WHERE email='{$email}'");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sql_check_num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mysql_num_rows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sql_check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if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sql_check_num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== 0){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"Este email não está cadastrado em nosso banco de dados.&lt;br /&gt;&lt;br /&gt;";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include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"formulario_senha_perdida.html";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exit();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// Se tudo OK vamos gerar uma nova senha e enviar para o email do usuário!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function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makeRandomPassword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$salt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"abchefghjkmnpqrstuvwxyz0123456789";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srand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((double)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microtime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()*1000000);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0;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while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&lt;= 7){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$num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rand() % 33;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tmp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substr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($salt, $num, 1);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$pass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$</w:t>
            </w:r>
            <w:proofErr w:type="gram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pass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.</w:t>
            </w:r>
            <w:proofErr w:type="gram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tmp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++;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return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$pass;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$senha_randomica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makeRandomPassword();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$senha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md5($senha_randomica);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sql</w:t>
            </w:r>
            <w:proofErr w:type="spellEnd"/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=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mysql_query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 xml:space="preserve">                       "UPDATE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usuarios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SET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='{$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senha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}'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       WHERE email ='{$email}'"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       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$headers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 "MIME-Version: 1.0\n";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$headers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.= "Content-type: text/html; </w:t>
            </w:r>
            <w:proofErr w:type="spellStart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charset</w:t>
            </w:r>
            <w:proofErr w:type="spellEnd"/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=iso-8859-1\n";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$headers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.= "From: Teu Domínio - Webmaster&lt;email@teusite.com.br&gt;";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$subject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"Sua nova senha em teusite.com.br";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$message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= "Olá, redefinimos sua senha.&lt;br /&gt;&lt;br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&lt;strong&gt;Nova Senha&lt;/strong&gt;: {$senha_randomica}&lt;br /&gt;&lt;br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&lt;a href='</w:t>
            </w:r>
            <w:hyperlink r:id="rId14" w:history="1">
              <w:r w:rsidRPr="001342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http://www.teusite.com/formulario_login.html</w:t>
              </w:r>
            </w:hyperlink>
            <w:r w:rsidRPr="0013422A">
              <w:rPr>
                <w:rFonts w:ascii="Courier New" w:eastAsia="Times New Roman" w:hAnsi="Courier New" w:cs="Courier New"/>
                <w:sz w:val="20"/>
              </w:rPr>
              <w:t>'&gt;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http://www.teusite.com/formulario_login.html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&lt;/a&gt;&lt;br /&gt;&lt;br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Obrigado!&lt;br /&gt;&lt;br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Webmaster&lt;br /&gt;&lt;br /&gt;&lt;br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Esta é uma mensagem automática, por favor não responda!";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mail($email, $subject, $message, $headers);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13422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</w:rPr>
              <w:t>"Sua nova senha foi gerada com sucesso e enviada para o seu email!&lt;br /&gt;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Por favor verifique seu email!&lt;br /&gt;&lt;br /&gt;"; 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include</w:t>
            </w: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"formulario_login.html";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Times New Roman" w:eastAsia="Times New Roman" w:hAnsi="Times New Roman" w:cs="Times New Roman"/>
                <w:szCs w:val="24"/>
                <w:lang w:val="en-US"/>
              </w:rPr>
              <w:t> </w:t>
            </w:r>
          </w:p>
          <w:p w:rsidR="0013422A" w:rsidRPr="0013422A" w:rsidRDefault="0013422A" w:rsidP="0013422A">
            <w:pPr>
              <w:ind w:firstLine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13422A">
              <w:rPr>
                <w:rFonts w:ascii="Courier New" w:eastAsia="Times New Roman" w:hAnsi="Courier New" w:cs="Courier New"/>
                <w:sz w:val="20"/>
                <w:lang w:val="en-US"/>
              </w:rPr>
              <w:t>?&gt;</w:t>
            </w:r>
          </w:p>
        </w:tc>
      </w:tr>
    </w:tbl>
    <w:p w:rsidR="0013422A" w:rsidRPr="0013422A" w:rsidRDefault="0013422A" w:rsidP="0013422A">
      <w:pPr>
        <w:spacing w:before="15" w:after="225"/>
        <w:ind w:firstLine="0"/>
        <w:textAlignment w:val="baseline"/>
        <w:rPr>
          <w:ins w:id="114" w:author="Unknown"/>
          <w:rFonts w:ascii="Tahoma" w:eastAsia="Times New Roman" w:hAnsi="Tahoma" w:cs="Tahoma"/>
          <w:color w:val="2C2C29"/>
          <w:sz w:val="20"/>
          <w:szCs w:val="20"/>
        </w:rPr>
      </w:pPr>
      <w:ins w:id="115" w:author="Unknown"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lastRenderedPageBreak/>
          <w:t xml:space="preserve">Bom... </w:t>
        </w:r>
        <w:proofErr w:type="gramStart"/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>acho</w:t>
        </w:r>
        <w:proofErr w:type="gramEnd"/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t xml:space="preserve"> que era isso...</w:t>
        </w:r>
        <w:r w:rsidRPr="0013422A">
          <w:rPr>
            <w:rFonts w:ascii="Tahoma" w:eastAsia="Times New Roman" w:hAnsi="Tahoma" w:cs="Tahoma"/>
            <w:color w:val="2C2C29"/>
            <w:sz w:val="20"/>
            <w:szCs w:val="20"/>
          </w:rPr>
          <w:br/>
          <w:t>Caso eu possa ajudar e estiver dentro do escopo deste tutorial eu ajudarei com prazer.</w:t>
        </w:r>
      </w:ins>
    </w:p>
    <w:p w:rsidR="001024AA" w:rsidRDefault="001024AA" w:rsidP="00193C23"/>
    <w:sectPr w:rsidR="001024AA" w:rsidSect="00EA4CAF">
      <w:pgSz w:w="11909" w:h="16834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C0C02"/>
    <w:multiLevelType w:val="multilevel"/>
    <w:tmpl w:val="B2EEEF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9E35B52"/>
    <w:multiLevelType w:val="multilevel"/>
    <w:tmpl w:val="AB30CD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3422A"/>
    <w:rsid w:val="001024AA"/>
    <w:rsid w:val="0013422A"/>
    <w:rsid w:val="00193C23"/>
    <w:rsid w:val="00384552"/>
    <w:rsid w:val="003F17DE"/>
    <w:rsid w:val="00473C06"/>
    <w:rsid w:val="007C14A9"/>
    <w:rsid w:val="008E1A4C"/>
    <w:rsid w:val="00975395"/>
    <w:rsid w:val="00BE7765"/>
    <w:rsid w:val="00EA4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06"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F17DE"/>
    <w:pPr>
      <w:keepNext/>
      <w:keepLines/>
      <w:spacing w:line="360" w:lineRule="auto"/>
      <w:ind w:left="431" w:hanging="431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1A4C"/>
    <w:pPr>
      <w:keepNext/>
      <w:keepLines/>
      <w:numPr>
        <w:ilvl w:val="1"/>
        <w:numId w:val="3"/>
      </w:numPr>
      <w:spacing w:line="360" w:lineRule="auto"/>
      <w:jc w:val="both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8E1A4C"/>
    <w:pPr>
      <w:keepNext/>
      <w:keepLines/>
      <w:numPr>
        <w:ilvl w:val="2"/>
        <w:numId w:val="3"/>
      </w:numPr>
      <w:spacing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8E1A4C"/>
    <w:pPr>
      <w:keepNext/>
      <w:keepLines/>
      <w:numPr>
        <w:ilvl w:val="3"/>
        <w:numId w:val="3"/>
      </w:numPr>
      <w:spacing w:line="360" w:lineRule="auto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8E1A4C"/>
    <w:pPr>
      <w:spacing w:line="360" w:lineRule="auto"/>
      <w:ind w:firstLine="0"/>
      <w:contextualSpacing/>
      <w:jc w:val="both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1A4C"/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F17DE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8E1A4C"/>
    <w:rPr>
      <w:rFonts w:eastAsiaTheme="majorEastAsia" w:cstheme="majorBidi"/>
      <w:bCs/>
      <w:caps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A4C"/>
    <w:rPr>
      <w:rFonts w:eastAsiaTheme="majorEastAsia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A4C"/>
    <w:rPr>
      <w:rFonts w:eastAsiaTheme="majorEastAsia" w:cstheme="majorBidi"/>
      <w:bCs/>
      <w:i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E1A4C"/>
    <w:pPr>
      <w:ind w:firstLine="0"/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E1A4C"/>
    <w:pPr>
      <w:ind w:firstLine="0"/>
      <w:jc w:val="both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8E1A4C"/>
    <w:pPr>
      <w:ind w:firstLine="0"/>
      <w:jc w:val="both"/>
    </w:pPr>
    <w:rPr>
      <w:caps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E1A4C"/>
    <w:pPr>
      <w:ind w:firstLine="0"/>
      <w:jc w:val="both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E1A4C"/>
    <w:pPr>
      <w:ind w:firstLine="0"/>
      <w:jc w:val="both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E1A4C"/>
    <w:pPr>
      <w:ind w:firstLine="0"/>
      <w:jc w:val="both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E1A4C"/>
    <w:pPr>
      <w:ind w:firstLine="0"/>
      <w:jc w:val="both"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8E1A4C"/>
    <w:pPr>
      <w:keepNext/>
      <w:jc w:val="both"/>
    </w:pPr>
    <w:rPr>
      <w:b/>
      <w:bCs/>
      <w:szCs w:val="18"/>
    </w:rPr>
  </w:style>
  <w:style w:type="character" w:styleId="Hyperlink">
    <w:name w:val="Hyperlink"/>
    <w:basedOn w:val="Fontepargpadro"/>
    <w:uiPriority w:val="99"/>
    <w:semiHidden/>
    <w:unhideWhenUsed/>
    <w:rsid w:val="0013422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422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3422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apple-converted-space">
    <w:name w:val="apple-converted-space"/>
    <w:basedOn w:val="Fontepargpadro"/>
    <w:rsid w:val="0013422A"/>
  </w:style>
  <w:style w:type="character" w:styleId="Forte">
    <w:name w:val="Strong"/>
    <w:basedOn w:val="Fontepargpadro"/>
    <w:uiPriority w:val="22"/>
    <w:qFormat/>
    <w:rsid w:val="0013422A"/>
    <w:rPr>
      <w:b/>
      <w:bCs/>
    </w:rPr>
  </w:style>
  <w:style w:type="character" w:styleId="nfase">
    <w:name w:val="Emphasis"/>
    <w:basedOn w:val="Fontepargpadro"/>
    <w:uiPriority w:val="20"/>
    <w:qFormat/>
    <w:rsid w:val="0013422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3422A"/>
    <w:rPr>
      <w:rFonts w:ascii="Courier New" w:eastAsia="Times New Roman" w:hAnsi="Courier New" w:cs="Courier New"/>
      <w:sz w:val="20"/>
      <w:szCs w:val="20"/>
    </w:rPr>
  </w:style>
  <w:style w:type="character" w:customStyle="1" w:styleId="textos">
    <w:name w:val="textos"/>
    <w:basedOn w:val="Fontepargpadro"/>
    <w:rsid w:val="0013422A"/>
  </w:style>
  <w:style w:type="paragraph" w:styleId="Textodebalo">
    <w:name w:val="Balloon Text"/>
    <w:basedOn w:val="Normal"/>
    <w:link w:val="TextodebaloChar"/>
    <w:uiPriority w:val="99"/>
    <w:semiHidden/>
    <w:unhideWhenUsed/>
    <w:rsid w:val="001342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22A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012">
          <w:marLeft w:val="0"/>
          <w:marRight w:val="0"/>
          <w:marTop w:val="0"/>
          <w:marBottom w:val="240"/>
          <w:divBdr>
            <w:top w:val="none" w:sz="0" w:space="6" w:color="auto"/>
            <w:left w:val="none" w:sz="0" w:space="19" w:color="auto"/>
            <w:bottom w:val="none" w:sz="0" w:space="6" w:color="auto"/>
            <w:right w:val="none" w:sz="0" w:space="19" w:color="auto"/>
          </w:divBdr>
        </w:div>
        <w:div w:id="1179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6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9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usite.com.br/" TargetMode="External"/><Relationship Id="rId13" Type="http://schemas.openxmlformats.org/officeDocument/2006/relationships/hyperlink" Target="http://www.w3.org/1999/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1999/xhtml" TargetMode="External"/><Relationship Id="rId12" Type="http://schemas.openxmlformats.org/officeDocument/2006/relationships/hyperlink" Target="http://www.w3.org/TR/xhtml1/DTD/xhtml1-transitional.dt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.org/TR/xhtml1/DTD/xhtml1-transitional.dtd" TargetMode="External"/><Relationship Id="rId11" Type="http://schemas.openxmlformats.org/officeDocument/2006/relationships/hyperlink" Target="http://www.w3.org/1999/xhtml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www.w3.org/TR/xhtml1/DTD/xhtml1-transitional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usite.com.br/ativar.php?id=" TargetMode="External"/><Relationship Id="rId14" Type="http://schemas.openxmlformats.org/officeDocument/2006/relationships/hyperlink" Target="http://www.teusite.com/formulario_login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3881</Words>
  <Characters>22122</Characters>
  <Application>Microsoft Office Word</Application>
  <DocSecurity>0</DocSecurity>
  <Lines>184</Lines>
  <Paragraphs>51</Paragraphs>
  <ScaleCrop>false</ScaleCrop>
  <Company/>
  <LinksUpToDate>false</LinksUpToDate>
  <CharactersWithSpaces>25952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</cp:revision>
  <dcterms:created xsi:type="dcterms:W3CDTF">2012-02-26T16:08:00Z</dcterms:created>
  <dcterms:modified xsi:type="dcterms:W3CDTF">2012-03-14T01:39:00Z</dcterms:modified>
</cp:coreProperties>
</file>